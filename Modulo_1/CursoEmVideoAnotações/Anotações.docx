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CD9D" w14:textId="1A912E7C" w:rsidR="009C707C" w:rsidRPr="00FE721E" w:rsidRDefault="00A7488C" w:rsidP="00FE721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721E"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sym w:font="Wingdings" w:char="F0E0"/>
      </w:r>
      <w:r w:rsidRPr="00FE721E">
        <w:rPr>
          <w:rFonts w:ascii="Times New Roman" w:hAnsi="Times New Roman" w:cs="Times New Roman"/>
          <w:sz w:val="28"/>
          <w:szCs w:val="28"/>
          <w:u w:val="single"/>
        </w:rPr>
        <w:t xml:space="preserve"> HyperText Markup Language</w:t>
      </w:r>
    </w:p>
    <w:p w14:paraId="4403644B" w14:textId="4E851851" w:rsidR="00013226" w:rsidRDefault="00013226">
      <w:r>
        <w:t xml:space="preserve">Tag </w:t>
      </w:r>
      <w:r>
        <w:sym w:font="Wingdings" w:char="F0E0"/>
      </w:r>
      <w:r>
        <w:t xml:space="preserve"> Marca</w:t>
      </w:r>
      <w:r w:rsidR="009C707C">
        <w:t xml:space="preserve"> (Pois é uma linguagem de marcação)</w:t>
      </w:r>
    </w:p>
    <w:p w14:paraId="68182D9B" w14:textId="108B1DD0" w:rsidR="00637FF2" w:rsidRDefault="00637FF2">
      <w:r>
        <w:t xml:space="preserve">&lt;h1&gt;&lt;/h1&gt; </w:t>
      </w:r>
      <w:r>
        <w:sym w:font="Wingdings" w:char="F0E0"/>
      </w:r>
      <w:r>
        <w:t xml:space="preserve"> Título primário</w:t>
      </w:r>
      <w:r w:rsidR="00433C42">
        <w:t xml:space="preserve"> (2,3,4 e assim por diante)</w:t>
      </w:r>
    </w:p>
    <w:p w14:paraId="766B65CC" w14:textId="699531C9" w:rsidR="0076115D" w:rsidRDefault="00637FF2">
      <w:r>
        <w:t xml:space="preserve">&lt;p&gt;&lt;/p&gt; </w:t>
      </w:r>
      <w:r>
        <w:sym w:font="Wingdings" w:char="F0E0"/>
      </w:r>
      <w:r>
        <w:t xml:space="preserve"> Paragrafo</w:t>
      </w:r>
    </w:p>
    <w:p w14:paraId="1FDD9806" w14:textId="7A23296A" w:rsidR="000372BC" w:rsidRDefault="00433C42">
      <w:r>
        <w:t xml:space="preserve">&lt;hr&gt; </w:t>
      </w:r>
      <w:r>
        <w:sym w:font="Wingdings" w:char="F0E0"/>
      </w:r>
      <w:r>
        <w:t xml:space="preserve"> </w:t>
      </w:r>
      <w:r w:rsidR="000372BC">
        <w:t>Cria uma linha horizontal</w:t>
      </w:r>
    </w:p>
    <w:p w14:paraId="31F8C96F" w14:textId="5E8263C0" w:rsidR="00FE721E" w:rsidRDefault="00780595">
      <w:r>
        <w:t xml:space="preserve">&lt;br&gt; </w:t>
      </w:r>
      <w:r>
        <w:sym w:font="Wingdings" w:char="F0E0"/>
      </w:r>
      <w:r>
        <w:t xml:space="preserve"> Quebra de linha</w:t>
      </w:r>
      <w:r w:rsidR="00912710">
        <w:t xml:space="preserve"> / Não pode-se utilizar várias vezes, se precisar de espaço maior, será necessário a utilização do CSS</w:t>
      </w:r>
      <w:r w:rsidR="00D40047">
        <w:t>.</w:t>
      </w:r>
    </w:p>
    <w:p w14:paraId="28513CE0" w14:textId="4CB2F0E7" w:rsidR="00A715BB" w:rsidRDefault="00A715BB">
      <w:r>
        <w:t>&amp;</w:t>
      </w:r>
      <w:r w:rsidR="0022542F">
        <w:t xml:space="preserve">lt; </w:t>
      </w:r>
      <w:r w:rsidR="0022542F">
        <w:sym w:font="Wingdings" w:char="F0E0"/>
      </w:r>
      <w:r w:rsidR="0022542F">
        <w:t xml:space="preserve"> Faz o símbolo &lt;</w:t>
      </w:r>
      <w:r w:rsidR="00815DB3">
        <w:t xml:space="preserve"> de forma escrita apenas</w:t>
      </w:r>
      <w:r w:rsidR="00994D6E">
        <w:t xml:space="preserve"> </w:t>
      </w:r>
      <w:r w:rsidR="00304545">
        <w:t>– Less Than (Menor que)</w:t>
      </w:r>
    </w:p>
    <w:p w14:paraId="5A02DC41" w14:textId="6A523AEA" w:rsidR="0022542F" w:rsidRDefault="0022542F">
      <w:r>
        <w:t xml:space="preserve">&amp;gt; </w:t>
      </w:r>
      <w:r>
        <w:sym w:font="Wingdings" w:char="F0E0"/>
      </w:r>
      <w:r>
        <w:t xml:space="preserve"> Faz o símbolo &gt; </w:t>
      </w:r>
      <w:r w:rsidR="00815DB3">
        <w:t>de forma escrita apenas</w:t>
      </w:r>
      <w:r w:rsidR="00304545">
        <w:t xml:space="preserve"> – Greater Than (Maior que)</w:t>
      </w:r>
    </w:p>
    <w:p w14:paraId="087FA779" w14:textId="1507BF41" w:rsidR="006E7619" w:rsidRDefault="00D43C71">
      <w:r w:rsidRPr="00D43C71">
        <w:rPr>
          <w:noProof/>
        </w:rPr>
        <w:drawing>
          <wp:inline distT="0" distB="0" distL="0" distR="0" wp14:anchorId="5C9BE548" wp14:editId="63B7E088">
            <wp:extent cx="2810267" cy="164805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5AB6" w14:textId="48F65EBE" w:rsidR="00D43C71" w:rsidRDefault="00D43C71">
      <w:r>
        <w:t>Resultado:</w:t>
      </w:r>
      <w:r>
        <w:br/>
      </w:r>
      <w:r w:rsidR="00641BF9" w:rsidRPr="00641BF9">
        <w:rPr>
          <w:noProof/>
        </w:rPr>
        <w:drawing>
          <wp:inline distT="0" distB="0" distL="0" distR="0" wp14:anchorId="2E9D6AA1" wp14:editId="68106087">
            <wp:extent cx="3077004" cy="333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B964" w14:textId="3E44CD89" w:rsidR="00641BF9" w:rsidRDefault="002E7BB4">
      <w:r w:rsidRPr="002E7BB4">
        <w:rPr>
          <w:noProof/>
        </w:rPr>
        <w:drawing>
          <wp:inline distT="0" distB="0" distL="0" distR="0" wp14:anchorId="6DA92AB0" wp14:editId="0DD798C7">
            <wp:extent cx="4058216" cy="113363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Resultado:</w:t>
      </w:r>
      <w:r>
        <w:br/>
      </w:r>
      <w:r w:rsidR="00223E0C" w:rsidRPr="00223E0C">
        <w:rPr>
          <w:noProof/>
        </w:rPr>
        <w:drawing>
          <wp:inline distT="0" distB="0" distL="0" distR="0" wp14:anchorId="6B72F053" wp14:editId="337A9292">
            <wp:extent cx="5077534" cy="60015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F71" w14:textId="3DC47F97" w:rsidR="002868D0" w:rsidRDefault="00AB0EF4">
      <w:r>
        <w:t>Utilize somente letras minúsculas nos nomes dos arquivos.</w:t>
      </w:r>
    </w:p>
    <w:p w14:paraId="6B419BF7" w14:textId="77777777" w:rsidR="002868D0" w:rsidRDefault="002868D0">
      <w:r>
        <w:br w:type="page"/>
      </w:r>
    </w:p>
    <w:p w14:paraId="1CEF9C85" w14:textId="022FDD06" w:rsidR="00467E86" w:rsidRDefault="00D764C5" w:rsidP="00BE4D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D83">
        <w:rPr>
          <w:rFonts w:ascii="Times New Roman" w:hAnsi="Times New Roman" w:cs="Times New Roman"/>
          <w:b/>
          <w:bCs/>
          <w:sz w:val="28"/>
          <w:szCs w:val="28"/>
        </w:rPr>
        <w:lastRenderedPageBreak/>
        <w:t>Direitos Autorais</w:t>
      </w:r>
      <w:r w:rsidR="00BE4D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75A297" w14:textId="67564A0D" w:rsidR="00BE4D83" w:rsidRDefault="00205512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se atentar com os direitos autorais de imagens, buscar </w:t>
      </w:r>
      <w:r>
        <w:rPr>
          <w:rFonts w:ascii="Times New Roman" w:hAnsi="Times New Roman" w:cs="Times New Roman"/>
          <w:b/>
          <w:bCs/>
          <w:sz w:val="24"/>
          <w:szCs w:val="24"/>
        </w:rPr>
        <w:t>sempre</w:t>
      </w:r>
      <w:r>
        <w:rPr>
          <w:rFonts w:ascii="Times New Roman" w:hAnsi="Times New Roman" w:cs="Times New Roman"/>
          <w:sz w:val="24"/>
          <w:szCs w:val="24"/>
        </w:rPr>
        <w:t xml:space="preserve"> colocar imagens que sejam de própria autoria, ou d</w:t>
      </w:r>
      <w:r w:rsidR="00364285">
        <w:rPr>
          <w:rFonts w:ascii="Times New Roman" w:hAnsi="Times New Roman" w:cs="Times New Roman"/>
          <w:sz w:val="24"/>
          <w:szCs w:val="24"/>
        </w:rPr>
        <w:t>o cliente em questão.</w:t>
      </w:r>
    </w:p>
    <w:p w14:paraId="324BB808" w14:textId="2F7FC45B" w:rsidR="00364285" w:rsidRDefault="00364285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pesquisar corretamente imagens com direitos livres:</w:t>
      </w:r>
      <w:r>
        <w:rPr>
          <w:rFonts w:ascii="Times New Roman" w:hAnsi="Times New Roman" w:cs="Times New Roman"/>
          <w:sz w:val="24"/>
          <w:szCs w:val="24"/>
        </w:rPr>
        <w:br/>
        <w:t xml:space="preserve">Digite a pesquisa </w:t>
      </w:r>
      <w:r w:rsidRPr="003642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317">
        <w:rPr>
          <w:rFonts w:ascii="Times New Roman" w:hAnsi="Times New Roman" w:cs="Times New Roman"/>
          <w:sz w:val="24"/>
          <w:szCs w:val="24"/>
        </w:rPr>
        <w:t xml:space="preserve">Vá em ferramentas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Direitos de uso </w:t>
      </w:r>
      <w:r w:rsidR="003A0317" w:rsidRPr="003A0317">
        <w:rPr>
          <w:rFonts w:ascii="Times New Roman" w:hAnsi="Times New Roman" w:cs="Times New Roman"/>
          <w:sz w:val="24"/>
          <w:szCs w:val="24"/>
        </w:rPr>
        <w:sym w:font="Wingdings" w:char="F0E0"/>
      </w:r>
      <w:r w:rsidR="003A0317">
        <w:rPr>
          <w:rFonts w:ascii="Times New Roman" w:hAnsi="Times New Roman" w:cs="Times New Roman"/>
          <w:sz w:val="24"/>
          <w:szCs w:val="24"/>
        </w:rPr>
        <w:t xml:space="preserve"> Marcadas </w:t>
      </w:r>
      <w:r w:rsidR="00D541A8">
        <w:rPr>
          <w:rFonts w:ascii="Times New Roman" w:hAnsi="Times New Roman" w:cs="Times New Roman"/>
          <w:sz w:val="24"/>
          <w:szCs w:val="24"/>
        </w:rPr>
        <w:t>para reutilização (a partir daqui, veja o que será necessário)</w:t>
      </w:r>
    </w:p>
    <w:p w14:paraId="1F8BB594" w14:textId="77777777" w:rsidR="002868D0" w:rsidRDefault="00422569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Opções de sites:</w:t>
      </w:r>
      <w:r>
        <w:rPr>
          <w:rFonts w:ascii="Times New Roman" w:hAnsi="Times New Roman" w:cs="Times New Roman"/>
          <w:sz w:val="24"/>
          <w:szCs w:val="24"/>
        </w:rPr>
        <w:br/>
        <w:t>unsplash.com</w:t>
      </w:r>
    </w:p>
    <w:p w14:paraId="24BC0AD2" w14:textId="7BDE4550" w:rsidR="00422569" w:rsidRDefault="00FC0EDD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pexels.com</w:t>
      </w:r>
    </w:p>
    <w:p w14:paraId="2853CEBA" w14:textId="7DD9505E" w:rsidR="004B423C" w:rsidRDefault="00094F35" w:rsidP="00BE4D83">
      <w:pPr>
        <w:rPr>
          <w:rFonts w:ascii="Times New Roman" w:hAnsi="Times New Roman" w:cs="Times New Roman"/>
          <w:sz w:val="24"/>
          <w:szCs w:val="24"/>
        </w:rPr>
      </w:pPr>
      <w:r w:rsidRPr="00FB07B2">
        <w:rPr>
          <w:rFonts w:ascii="Times New Roman" w:hAnsi="Times New Roman" w:cs="Times New Roman"/>
          <w:b/>
          <w:bCs/>
          <w:sz w:val="24"/>
          <w:szCs w:val="24"/>
        </w:rPr>
        <w:t>Em ferramentas</w:t>
      </w:r>
      <w:r>
        <w:rPr>
          <w:rFonts w:ascii="Times New Roman" w:hAnsi="Times New Roman" w:cs="Times New Roman"/>
          <w:sz w:val="24"/>
          <w:szCs w:val="24"/>
        </w:rPr>
        <w:t xml:space="preserve"> também é possível:</w:t>
      </w:r>
      <w:r>
        <w:rPr>
          <w:rFonts w:ascii="Times New Roman" w:hAnsi="Times New Roman" w:cs="Times New Roman"/>
          <w:sz w:val="24"/>
          <w:szCs w:val="24"/>
        </w:rPr>
        <w:br/>
      </w:r>
      <w:r w:rsidR="00144BD1">
        <w:rPr>
          <w:rFonts w:ascii="Times New Roman" w:hAnsi="Times New Roman" w:cs="Times New Roman"/>
          <w:sz w:val="24"/>
          <w:szCs w:val="24"/>
        </w:rPr>
        <w:t>Pesquisar PNG colocando em cor &gt; transparente</w:t>
      </w:r>
      <w:r w:rsidR="00144BD1">
        <w:rPr>
          <w:rFonts w:ascii="Times New Roman" w:hAnsi="Times New Roman" w:cs="Times New Roman"/>
          <w:sz w:val="24"/>
          <w:szCs w:val="24"/>
        </w:rPr>
        <w:br/>
        <w:t>Buscar por tamanhos</w:t>
      </w:r>
      <w:r w:rsidR="004B423C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4444CB3E" w14:textId="52978DB7" w:rsidR="00F27C68" w:rsidRDefault="00F27C68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Arquivos </w:t>
      </w:r>
      <w:r w:rsidR="00A2694A">
        <w:rPr>
          <w:rFonts w:ascii="Times New Roman" w:hAnsi="Times New Roman" w:cs="Times New Roman"/>
          <w:sz w:val="24"/>
          <w:szCs w:val="24"/>
        </w:rPr>
        <w:t>PNG e JPG ou JPEG</w:t>
      </w:r>
    </w:p>
    <w:p w14:paraId="2AE8DA74" w14:textId="4D43AA1D" w:rsidR="00A2694A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PNG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possui mais qualidade, transparência, porém são mais pesados</w:t>
      </w:r>
    </w:p>
    <w:p w14:paraId="3A28E704" w14:textId="034E33FF" w:rsidR="00A2694A" w:rsidRPr="00205512" w:rsidRDefault="00A2694A" w:rsidP="00BE4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B2BC2">
        <w:rPr>
          <w:rFonts w:ascii="Times New Roman" w:hAnsi="Times New Roman" w:cs="Times New Roman"/>
          <w:sz w:val="24"/>
          <w:szCs w:val="24"/>
        </w:rPr>
        <w:t xml:space="preserve">JG ou JPEG </w:t>
      </w:r>
      <w:r w:rsidR="001B2BC2" w:rsidRPr="001B2BC2">
        <w:rPr>
          <w:rFonts w:ascii="Times New Roman" w:hAnsi="Times New Roman" w:cs="Times New Roman"/>
          <w:sz w:val="24"/>
          <w:szCs w:val="24"/>
        </w:rPr>
        <w:sym w:font="Wingdings" w:char="F0E0"/>
      </w:r>
      <w:r w:rsidR="001B2BC2">
        <w:rPr>
          <w:rFonts w:ascii="Times New Roman" w:hAnsi="Times New Roman" w:cs="Times New Roman"/>
          <w:sz w:val="24"/>
          <w:szCs w:val="24"/>
        </w:rPr>
        <w:t xml:space="preserve"> Imagens </w:t>
      </w:r>
      <w:r w:rsidR="00BA1888">
        <w:rPr>
          <w:rFonts w:ascii="Times New Roman" w:hAnsi="Times New Roman" w:cs="Times New Roman"/>
          <w:sz w:val="24"/>
          <w:szCs w:val="24"/>
        </w:rPr>
        <w:t xml:space="preserve">se, opção de transparência, sem </w:t>
      </w:r>
      <w:r w:rsidR="00EB5550">
        <w:rPr>
          <w:rFonts w:ascii="Times New Roman" w:hAnsi="Times New Roman" w:cs="Times New Roman"/>
          <w:sz w:val="24"/>
          <w:szCs w:val="24"/>
        </w:rPr>
        <w:t>tanta qualidade ao destorcer, porém mais leves.</w:t>
      </w:r>
    </w:p>
    <w:sectPr w:rsidR="00A2694A" w:rsidRPr="00205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A1"/>
    <w:rsid w:val="00013226"/>
    <w:rsid w:val="000372BC"/>
    <w:rsid w:val="00094F35"/>
    <w:rsid w:val="00144BD1"/>
    <w:rsid w:val="001B2BC2"/>
    <w:rsid w:val="00205512"/>
    <w:rsid w:val="00223E0C"/>
    <w:rsid w:val="0022542F"/>
    <w:rsid w:val="00270B4F"/>
    <w:rsid w:val="002868D0"/>
    <w:rsid w:val="002D0EA1"/>
    <w:rsid w:val="002E7BB4"/>
    <w:rsid w:val="00304545"/>
    <w:rsid w:val="00313F98"/>
    <w:rsid w:val="00364285"/>
    <w:rsid w:val="003A0317"/>
    <w:rsid w:val="00422569"/>
    <w:rsid w:val="00433C42"/>
    <w:rsid w:val="00467E86"/>
    <w:rsid w:val="004B423C"/>
    <w:rsid w:val="00637FF2"/>
    <w:rsid w:val="00641BF9"/>
    <w:rsid w:val="006E7619"/>
    <w:rsid w:val="0076115D"/>
    <w:rsid w:val="00780595"/>
    <w:rsid w:val="00815DB3"/>
    <w:rsid w:val="00912710"/>
    <w:rsid w:val="00922EA2"/>
    <w:rsid w:val="00994D6E"/>
    <w:rsid w:val="009C707C"/>
    <w:rsid w:val="00A2694A"/>
    <w:rsid w:val="00A715BB"/>
    <w:rsid w:val="00A7488C"/>
    <w:rsid w:val="00AB0EF4"/>
    <w:rsid w:val="00BA1888"/>
    <w:rsid w:val="00BE4D83"/>
    <w:rsid w:val="00D40047"/>
    <w:rsid w:val="00D43C71"/>
    <w:rsid w:val="00D541A8"/>
    <w:rsid w:val="00D764C5"/>
    <w:rsid w:val="00EB5550"/>
    <w:rsid w:val="00F27C68"/>
    <w:rsid w:val="00FB07B2"/>
    <w:rsid w:val="00FC0EDD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439C"/>
  <w15:chartTrackingRefBased/>
  <w15:docId w15:val="{5BEC4E6D-C125-4159-AB73-3E3E39BA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Ribeiro Pessoa Junior</dc:creator>
  <cp:keywords/>
  <dc:description/>
  <cp:lastModifiedBy>Emerson Ribeiro Pessoa Junior</cp:lastModifiedBy>
  <cp:revision>48</cp:revision>
  <dcterms:created xsi:type="dcterms:W3CDTF">2022-12-21T17:24:00Z</dcterms:created>
  <dcterms:modified xsi:type="dcterms:W3CDTF">2022-12-22T14:20:00Z</dcterms:modified>
</cp:coreProperties>
</file>